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541DE" w14:textId="2E8E6A96" w:rsidR="00A41069" w:rsidRPr="00515199" w:rsidRDefault="00A41069" w:rsidP="00247ECF">
      <w:pPr>
        <w:rPr>
          <w:i/>
          <w:iCs/>
          <w:lang w:val="en-US"/>
        </w:rPr>
      </w:pPr>
      <w:r w:rsidRPr="00515199">
        <w:rPr>
          <w:i/>
          <w:iCs/>
          <w:lang w:val="en-US"/>
        </w:rPr>
        <w:t xml:space="preserve">Hi </w:t>
      </w:r>
      <w:proofErr w:type="spellStart"/>
      <w:r w:rsidRPr="00515199">
        <w:rPr>
          <w:i/>
          <w:iCs/>
          <w:lang w:val="en-US"/>
        </w:rPr>
        <w:t>Ainhoa</w:t>
      </w:r>
      <w:proofErr w:type="spellEnd"/>
      <w:r w:rsidRPr="00515199">
        <w:rPr>
          <w:i/>
          <w:iCs/>
          <w:lang w:val="en-US"/>
        </w:rPr>
        <w:t xml:space="preserve"> – </w:t>
      </w:r>
      <w:r w:rsidR="0050774E">
        <w:rPr>
          <w:i/>
          <w:iCs/>
          <w:lang w:val="en-US"/>
        </w:rPr>
        <w:t xml:space="preserve">the </w:t>
      </w:r>
      <w:r w:rsidRPr="00515199">
        <w:rPr>
          <w:i/>
          <w:iCs/>
          <w:lang w:val="en-US"/>
        </w:rPr>
        <w:t xml:space="preserve">comments in brackets […] </w:t>
      </w:r>
      <w:r w:rsidR="0024288E" w:rsidRPr="00515199">
        <w:rPr>
          <w:i/>
          <w:iCs/>
          <w:lang w:val="en-US"/>
        </w:rPr>
        <w:t>explain</w:t>
      </w:r>
      <w:r w:rsidRPr="00515199">
        <w:rPr>
          <w:i/>
          <w:iCs/>
          <w:lang w:val="en-US"/>
        </w:rPr>
        <w:t xml:space="preserve"> what the participant will see on screen along with the instructions. </w:t>
      </w:r>
    </w:p>
    <w:p w14:paraId="27AAE700" w14:textId="1DA82A87" w:rsidR="00D968DE" w:rsidRDefault="00D968DE" w:rsidP="00247ECF">
      <w:pPr>
        <w:rPr>
          <w:lang w:val="en-US"/>
        </w:rPr>
      </w:pPr>
    </w:p>
    <w:p w14:paraId="57744739" w14:textId="77777777" w:rsidR="00515199" w:rsidRDefault="00515199" w:rsidP="00247ECF">
      <w:pPr>
        <w:rPr>
          <w:lang w:val="en-US"/>
        </w:rPr>
      </w:pPr>
    </w:p>
    <w:p w14:paraId="3343392E" w14:textId="62D1A274" w:rsidR="00B06921" w:rsidRPr="00247ECF" w:rsidDel="005A5C11" w:rsidRDefault="00D968DE" w:rsidP="00247ECF">
      <w:pPr>
        <w:ind w:left="360"/>
        <w:rPr>
          <w:del w:id="0" w:author="Magda Altmann" w:date="2019-11-13T11:06:00Z"/>
          <w:lang w:val="en-US"/>
        </w:rPr>
        <w:pPrChange w:id="1" w:author="Magda Altmann" w:date="2019-11-13T11:17:00Z">
          <w:pPr/>
        </w:pPrChange>
      </w:pPr>
      <w:r w:rsidRPr="00247ECF">
        <w:rPr>
          <w:highlight w:val="yellow"/>
          <w:lang w:val="en-US"/>
        </w:rPr>
        <w:t>Welcome to the BCBL</w:t>
      </w:r>
      <w:r w:rsidR="00B06921" w:rsidRPr="00247ECF">
        <w:rPr>
          <w:highlight w:val="yellow"/>
          <w:lang w:val="en-US"/>
        </w:rPr>
        <w:t>.</w:t>
      </w:r>
      <w:r w:rsidRPr="00247ECF">
        <w:rPr>
          <w:highlight w:val="yellow"/>
          <w:lang w:val="en-US"/>
        </w:rPr>
        <w:t xml:space="preserve"> </w:t>
      </w:r>
      <w:r w:rsidR="00B06921" w:rsidRPr="00247ECF">
        <w:rPr>
          <w:highlight w:val="yellow"/>
          <w:lang w:val="en-US"/>
        </w:rPr>
        <w:t>Let’s get going!!!</w:t>
      </w:r>
    </w:p>
    <w:p w14:paraId="54723469" w14:textId="3C518EAA" w:rsidR="00B06921" w:rsidRPr="005A5C11" w:rsidRDefault="00B06921" w:rsidP="00247ECF">
      <w:pPr>
        <w:rPr>
          <w:lang w:val="en-US"/>
        </w:rPr>
      </w:pPr>
    </w:p>
    <w:p w14:paraId="0A632DFD" w14:textId="61A0B57E" w:rsidR="00D968DE" w:rsidRPr="00247ECF" w:rsidRDefault="008101B1" w:rsidP="00247ECF">
      <w:pPr>
        <w:ind w:left="720"/>
        <w:rPr>
          <w:i/>
          <w:iCs/>
          <w:color w:val="808080" w:themeColor="background1" w:themeShade="80"/>
          <w:lang w:val="en-US"/>
          <w:rPrChange w:id="2" w:author="Magda Altmann" w:date="2019-11-13T11:16:00Z">
            <w:rPr>
              <w:lang w:val="en-US"/>
            </w:rPr>
          </w:rPrChange>
        </w:rPr>
        <w:pPrChange w:id="3" w:author="Magda Altmann" w:date="2019-11-13T11:17:00Z">
          <w:pPr>
            <w:ind w:firstLine="720"/>
          </w:pPr>
        </w:pPrChange>
      </w:pPr>
      <w:r w:rsidRPr="00247ECF">
        <w:rPr>
          <w:i/>
          <w:iCs/>
          <w:color w:val="808080" w:themeColor="background1" w:themeShade="80"/>
          <w:lang w:val="en-US"/>
          <w:rPrChange w:id="4" w:author="Magda Altmann" w:date="2019-11-13T11:16:00Z">
            <w:rPr>
              <w:lang w:val="en-US"/>
            </w:rPr>
          </w:rPrChange>
        </w:rPr>
        <w:t>Press XXX to continue or YYY to go back…</w:t>
      </w:r>
      <w:ins w:id="5" w:author="Magda Altmann" w:date="2019-11-13T11:06:00Z">
        <w:r w:rsidR="005A5C11" w:rsidRPr="00247ECF">
          <w:rPr>
            <w:i/>
            <w:iCs/>
            <w:color w:val="808080" w:themeColor="background1" w:themeShade="80"/>
            <w:lang w:val="en-US"/>
            <w:rPrChange w:id="6" w:author="Magda Altmann" w:date="2019-11-13T11:16:00Z">
              <w:rPr>
                <w:i/>
                <w:iCs/>
                <w:lang w:val="en-US"/>
              </w:rPr>
            </w:rPrChange>
          </w:rPr>
          <w:t xml:space="preserve"> </w:t>
        </w:r>
      </w:ins>
      <w:del w:id="7" w:author="Magda Altmann" w:date="2019-11-13T11:05:00Z">
        <w:r w:rsidR="0050774E" w:rsidRPr="00247ECF" w:rsidDel="005A5C11">
          <w:rPr>
            <w:i/>
            <w:iCs/>
            <w:color w:val="808080" w:themeColor="background1" w:themeShade="80"/>
            <w:lang w:val="en-US"/>
            <w:rPrChange w:id="8" w:author="Magda Altmann" w:date="2019-11-13T11:16:00Z">
              <w:rPr>
                <w:lang w:val="en-US"/>
              </w:rPr>
            </w:rPrChange>
          </w:rPr>
          <w:delText>[practice??]</w:delText>
        </w:r>
      </w:del>
    </w:p>
    <w:p w14:paraId="362192D7" w14:textId="77777777" w:rsidR="008101B1" w:rsidRDefault="008101B1" w:rsidP="00247ECF">
      <w:pPr>
        <w:rPr>
          <w:lang w:val="en-US"/>
        </w:rPr>
      </w:pPr>
    </w:p>
    <w:p w14:paraId="5C8EA552" w14:textId="37F4847A" w:rsidR="0024288E" w:rsidRPr="00247ECF" w:rsidDel="005A5C11" w:rsidRDefault="00E74044" w:rsidP="00247ECF">
      <w:pPr>
        <w:ind w:left="360"/>
        <w:rPr>
          <w:del w:id="9" w:author="Magda Altmann" w:date="2019-11-13T11:06:00Z"/>
          <w:lang w:val="en-US"/>
          <w:rPrChange w:id="10" w:author="Magda Altmann" w:date="2019-11-13T11:17:00Z">
            <w:rPr>
              <w:del w:id="11" w:author="Magda Altmann" w:date="2019-11-13T11:06:00Z"/>
              <w:lang w:val="en-US"/>
            </w:rPr>
          </w:rPrChange>
        </w:rPr>
        <w:pPrChange w:id="12" w:author="Magda Altmann" w:date="2019-11-13T11:17:00Z">
          <w:pPr/>
        </w:pPrChange>
      </w:pPr>
      <w:del w:id="13" w:author="Magda Altmann" w:date="2019-11-13T11:02:00Z">
        <w:r w:rsidRPr="00247ECF" w:rsidDel="003F58BD">
          <w:rPr>
            <w:highlight w:val="yellow"/>
            <w:lang w:val="en-US"/>
          </w:rPr>
          <w:delText xml:space="preserve">During </w:delText>
        </w:r>
        <w:r w:rsidR="00B06921" w:rsidRPr="00247ECF" w:rsidDel="003F58BD">
          <w:rPr>
            <w:highlight w:val="yellow"/>
            <w:lang w:val="en-US"/>
            <w:rPrChange w:id="14" w:author="Magda Altmann" w:date="2019-11-13T11:17:00Z">
              <w:rPr>
                <w:highlight w:val="yellow"/>
                <w:lang w:val="en-US"/>
              </w:rPr>
            </w:rPrChange>
          </w:rPr>
          <w:delText>many parts</w:delText>
        </w:r>
        <w:r w:rsidR="0024288E" w:rsidRPr="00247ECF" w:rsidDel="003F58BD">
          <w:rPr>
            <w:highlight w:val="yellow"/>
            <w:lang w:val="en-US"/>
            <w:rPrChange w:id="15" w:author="Magda Altmann" w:date="2019-11-13T11:17:00Z">
              <w:rPr>
                <w:highlight w:val="yellow"/>
                <w:lang w:val="en-US"/>
              </w:rPr>
            </w:rPrChange>
          </w:rPr>
          <w:delText xml:space="preserve"> of</w:delText>
        </w:r>
      </w:del>
      <w:ins w:id="16" w:author="Magda Altmann" w:date="2019-11-13T11:02:00Z">
        <w:r w:rsidR="003F58BD" w:rsidRPr="00247ECF">
          <w:rPr>
            <w:highlight w:val="yellow"/>
            <w:lang w:val="en-US"/>
            <w:rPrChange w:id="17" w:author="Magda Altmann" w:date="2019-11-13T11:17:00Z">
              <w:rPr>
                <w:highlight w:val="yellow"/>
                <w:lang w:val="en-US"/>
              </w:rPr>
            </w:rPrChange>
          </w:rPr>
          <w:t>In</w:t>
        </w:r>
      </w:ins>
      <w:r w:rsidR="0024288E" w:rsidRPr="00247ECF">
        <w:rPr>
          <w:highlight w:val="yellow"/>
          <w:lang w:val="en-US"/>
          <w:rPrChange w:id="18" w:author="Magda Altmann" w:date="2019-11-13T11:17:00Z">
            <w:rPr>
              <w:highlight w:val="yellow"/>
              <w:lang w:val="en-US"/>
            </w:rPr>
          </w:rPrChange>
        </w:rPr>
        <w:t xml:space="preserve"> </w:t>
      </w:r>
      <w:r w:rsidRPr="00247ECF">
        <w:rPr>
          <w:highlight w:val="yellow"/>
          <w:lang w:val="en-US"/>
          <w:rPrChange w:id="19" w:author="Magda Altmann" w:date="2019-11-13T11:17:00Z">
            <w:rPr>
              <w:highlight w:val="yellow"/>
              <w:lang w:val="en-US"/>
            </w:rPr>
          </w:rPrChange>
        </w:rPr>
        <w:t>th</w:t>
      </w:r>
      <w:r w:rsidR="00B06921" w:rsidRPr="00247ECF">
        <w:rPr>
          <w:highlight w:val="yellow"/>
          <w:lang w:val="en-US"/>
          <w:rPrChange w:id="20" w:author="Magda Altmann" w:date="2019-11-13T11:17:00Z">
            <w:rPr>
              <w:highlight w:val="yellow"/>
              <w:lang w:val="en-US"/>
            </w:rPr>
          </w:rPrChange>
        </w:rPr>
        <w:t>is</w:t>
      </w:r>
      <w:r w:rsidR="00676AC9" w:rsidRPr="00247ECF">
        <w:rPr>
          <w:highlight w:val="yellow"/>
          <w:lang w:val="en-US"/>
          <w:rPrChange w:id="21" w:author="Magda Altmann" w:date="2019-11-13T11:17:00Z">
            <w:rPr>
              <w:highlight w:val="yellow"/>
              <w:lang w:val="en-US"/>
            </w:rPr>
          </w:rPrChange>
        </w:rPr>
        <w:t xml:space="preserve"> </w:t>
      </w:r>
      <w:r w:rsidRPr="00247ECF">
        <w:rPr>
          <w:highlight w:val="yellow"/>
          <w:lang w:val="en-US"/>
          <w:rPrChange w:id="22" w:author="Magda Altmann" w:date="2019-11-13T11:17:00Z">
            <w:rPr>
              <w:highlight w:val="yellow"/>
              <w:lang w:val="en-US"/>
            </w:rPr>
          </w:rPrChange>
        </w:rPr>
        <w:t xml:space="preserve">experiment </w:t>
      </w:r>
      <w:r w:rsidR="004701CC" w:rsidRPr="00247ECF">
        <w:rPr>
          <w:highlight w:val="yellow"/>
          <w:lang w:val="en-US"/>
          <w:rPrChange w:id="23" w:author="Magda Altmann" w:date="2019-11-13T11:17:00Z">
            <w:rPr>
              <w:highlight w:val="yellow"/>
              <w:lang w:val="en-US"/>
            </w:rPr>
          </w:rPrChange>
        </w:rPr>
        <w:t>you</w:t>
      </w:r>
      <w:r w:rsidR="00A568FB" w:rsidRPr="00247ECF">
        <w:rPr>
          <w:highlight w:val="yellow"/>
          <w:lang w:val="en-US"/>
          <w:rPrChange w:id="24" w:author="Magda Altmann" w:date="2019-11-13T11:17:00Z">
            <w:rPr>
              <w:highlight w:val="yellow"/>
              <w:lang w:val="en-US"/>
            </w:rPr>
          </w:rPrChange>
        </w:rPr>
        <w:t xml:space="preserve"> </w:t>
      </w:r>
      <w:del w:id="25" w:author="Magda Altmann" w:date="2019-11-13T11:04:00Z">
        <w:r w:rsidR="00B06921" w:rsidRPr="00247ECF" w:rsidDel="005A5C11">
          <w:rPr>
            <w:highlight w:val="yellow"/>
            <w:lang w:val="en-US"/>
            <w:rPrChange w:id="26" w:author="Magda Altmann" w:date="2019-11-13T11:17:00Z">
              <w:rPr>
                <w:highlight w:val="yellow"/>
                <w:lang w:val="en-US"/>
              </w:rPr>
            </w:rPrChange>
          </w:rPr>
          <w:delText xml:space="preserve">will </w:delText>
        </w:r>
      </w:del>
      <w:ins w:id="27" w:author="Magda Altmann" w:date="2019-11-13T11:06:00Z">
        <w:r w:rsidR="005A5C11" w:rsidRPr="00247ECF">
          <w:rPr>
            <w:highlight w:val="yellow"/>
            <w:lang w:val="en-US"/>
            <w:rPrChange w:id="28" w:author="Magda Altmann" w:date="2019-11-13T11:17:00Z">
              <w:rPr>
                <w:highlight w:val="yellow"/>
                <w:lang w:val="en-US"/>
              </w:rPr>
            </w:rPrChange>
          </w:rPr>
          <w:t>generally</w:t>
        </w:r>
      </w:ins>
      <w:ins w:id="29" w:author="Magda Altmann" w:date="2019-11-13T11:03:00Z">
        <w:r w:rsidR="003F58BD" w:rsidRPr="00247ECF">
          <w:rPr>
            <w:highlight w:val="yellow"/>
            <w:lang w:val="en-US"/>
            <w:rPrChange w:id="30" w:author="Magda Altmann" w:date="2019-11-13T11:17:00Z">
              <w:rPr>
                <w:highlight w:val="yellow"/>
                <w:lang w:val="en-US"/>
              </w:rPr>
            </w:rPrChange>
          </w:rPr>
          <w:t xml:space="preserve"> </w:t>
        </w:r>
      </w:ins>
      <w:r w:rsidR="00B06921" w:rsidRPr="00247ECF">
        <w:rPr>
          <w:highlight w:val="yellow"/>
          <w:lang w:val="en-US"/>
          <w:rPrChange w:id="31" w:author="Magda Altmann" w:date="2019-11-13T11:17:00Z">
            <w:rPr>
              <w:highlight w:val="yellow"/>
              <w:lang w:val="en-US"/>
            </w:rPr>
          </w:rPrChange>
        </w:rPr>
        <w:t xml:space="preserve">need to </w:t>
      </w:r>
      <w:r w:rsidR="00A568FB" w:rsidRPr="00247ECF">
        <w:rPr>
          <w:highlight w:val="yellow"/>
          <w:lang w:val="en-US"/>
          <w:rPrChange w:id="32" w:author="Magda Altmann" w:date="2019-11-13T11:17:00Z">
            <w:rPr>
              <w:highlight w:val="yellow"/>
              <w:lang w:val="en-US"/>
            </w:rPr>
          </w:rPrChange>
        </w:rPr>
        <w:t>keep you</w:t>
      </w:r>
      <w:r w:rsidR="00A41069" w:rsidRPr="00247ECF">
        <w:rPr>
          <w:highlight w:val="yellow"/>
          <w:lang w:val="en-US"/>
          <w:rPrChange w:id="33" w:author="Magda Altmann" w:date="2019-11-13T11:17:00Z">
            <w:rPr>
              <w:highlight w:val="yellow"/>
              <w:lang w:val="en-US"/>
            </w:rPr>
          </w:rPrChange>
        </w:rPr>
        <w:t>r</w:t>
      </w:r>
      <w:r w:rsidR="00A568FB" w:rsidRPr="00247ECF">
        <w:rPr>
          <w:highlight w:val="yellow"/>
          <w:lang w:val="en-US"/>
          <w:rPrChange w:id="34" w:author="Magda Altmann" w:date="2019-11-13T11:17:00Z">
            <w:rPr>
              <w:highlight w:val="yellow"/>
              <w:lang w:val="en-US"/>
            </w:rPr>
          </w:rPrChange>
        </w:rPr>
        <w:t xml:space="preserve"> </w:t>
      </w:r>
      <w:del w:id="35" w:author="Magda Altmann" w:date="2019-11-13T11:03:00Z">
        <w:r w:rsidR="00A568FB" w:rsidRPr="00247ECF" w:rsidDel="003F58BD">
          <w:rPr>
            <w:highlight w:val="yellow"/>
            <w:lang w:val="en-US"/>
            <w:rPrChange w:id="36" w:author="Magda Altmann" w:date="2019-11-13T11:17:00Z">
              <w:rPr>
                <w:highlight w:val="yellow"/>
                <w:lang w:val="en-US"/>
              </w:rPr>
            </w:rPrChange>
          </w:rPr>
          <w:delText xml:space="preserve">eyes </w:delText>
        </w:r>
      </w:del>
      <w:r w:rsidR="00A568FB" w:rsidRPr="00247ECF">
        <w:rPr>
          <w:highlight w:val="yellow"/>
          <w:lang w:val="en-US"/>
          <w:rPrChange w:id="37" w:author="Magda Altmann" w:date="2019-11-13T11:17:00Z">
            <w:rPr>
              <w:highlight w:val="yellow"/>
              <w:lang w:val="en-US"/>
            </w:rPr>
          </w:rPrChange>
        </w:rPr>
        <w:t>focus</w:t>
      </w:r>
      <w:del w:id="38" w:author="Magda Altmann" w:date="2019-11-13T11:03:00Z">
        <w:r w:rsidR="00A568FB" w:rsidRPr="00247ECF" w:rsidDel="003F58BD">
          <w:rPr>
            <w:highlight w:val="yellow"/>
            <w:lang w:val="en-US"/>
            <w:rPrChange w:id="39" w:author="Magda Altmann" w:date="2019-11-13T11:17:00Z">
              <w:rPr>
                <w:highlight w:val="yellow"/>
                <w:lang w:val="en-US"/>
              </w:rPr>
            </w:rPrChange>
          </w:rPr>
          <w:delText>ed</w:delText>
        </w:r>
      </w:del>
      <w:r w:rsidR="00A568FB" w:rsidRPr="00247ECF">
        <w:rPr>
          <w:highlight w:val="yellow"/>
          <w:lang w:val="en-US"/>
          <w:rPrChange w:id="40" w:author="Magda Altmann" w:date="2019-11-13T11:17:00Z">
            <w:rPr>
              <w:highlight w:val="yellow"/>
              <w:lang w:val="en-US"/>
            </w:rPr>
          </w:rPrChange>
        </w:rPr>
        <w:t xml:space="preserve"> on the center of </w:t>
      </w:r>
      <w:r w:rsidR="00B06921" w:rsidRPr="00247ECF">
        <w:rPr>
          <w:highlight w:val="yellow"/>
          <w:lang w:val="en-US"/>
          <w:rPrChange w:id="41" w:author="Magda Altmann" w:date="2019-11-13T11:17:00Z">
            <w:rPr>
              <w:highlight w:val="yellow"/>
              <w:lang w:val="en-US"/>
            </w:rPr>
          </w:rPrChange>
        </w:rPr>
        <w:t>the</w:t>
      </w:r>
      <w:r w:rsidR="00A568FB" w:rsidRPr="00247ECF">
        <w:rPr>
          <w:highlight w:val="yellow"/>
          <w:lang w:val="en-US"/>
          <w:rPrChange w:id="42" w:author="Magda Altmann" w:date="2019-11-13T11:17:00Z">
            <w:rPr>
              <w:highlight w:val="yellow"/>
              <w:lang w:val="en-US"/>
            </w:rPr>
          </w:rPrChange>
        </w:rPr>
        <w:t xml:space="preserve"> fixation cross</w:t>
      </w:r>
      <w:r w:rsidR="00A41069" w:rsidRPr="00247ECF">
        <w:rPr>
          <w:highlight w:val="yellow"/>
          <w:lang w:val="en-US"/>
          <w:rPrChange w:id="43" w:author="Magda Altmann" w:date="2019-11-13T11:17:00Z">
            <w:rPr>
              <w:highlight w:val="yellow"/>
              <w:lang w:val="en-US"/>
            </w:rPr>
          </w:rPrChange>
        </w:rPr>
        <w:t xml:space="preserve"> </w:t>
      </w:r>
      <w:r w:rsidR="00B2548F" w:rsidRPr="00247ECF">
        <w:rPr>
          <w:highlight w:val="yellow"/>
          <w:lang w:val="en-US"/>
          <w:rPrChange w:id="44" w:author="Magda Altmann" w:date="2019-11-13T11:17:00Z">
            <w:rPr>
              <w:highlight w:val="yellow"/>
              <w:lang w:val="en-US"/>
            </w:rPr>
          </w:rPrChange>
        </w:rPr>
        <w:t xml:space="preserve">shown </w:t>
      </w:r>
      <w:r w:rsidR="00A41069" w:rsidRPr="00247ECF">
        <w:rPr>
          <w:highlight w:val="yellow"/>
          <w:lang w:val="en-US"/>
          <w:rPrChange w:id="45" w:author="Magda Altmann" w:date="2019-11-13T11:17:00Z">
            <w:rPr>
              <w:highlight w:val="yellow"/>
              <w:lang w:val="en-US"/>
            </w:rPr>
          </w:rPrChange>
        </w:rPr>
        <w:t>below.</w:t>
      </w:r>
      <w:r w:rsidR="00A41069" w:rsidRPr="00247ECF">
        <w:rPr>
          <w:lang w:val="en-US"/>
          <w:rPrChange w:id="46" w:author="Magda Altmann" w:date="2019-11-13T11:17:00Z">
            <w:rPr>
              <w:lang w:val="en-US"/>
            </w:rPr>
          </w:rPrChange>
        </w:rPr>
        <w:t xml:space="preserve"> </w:t>
      </w:r>
    </w:p>
    <w:p w14:paraId="6CACA43F" w14:textId="3625F61B" w:rsidR="00B06921" w:rsidRPr="005A5C11" w:rsidRDefault="00B06921" w:rsidP="00247ECF">
      <w:pPr>
        <w:rPr>
          <w:lang w:val="en-US"/>
        </w:rPr>
        <w:pPrChange w:id="47" w:author="Magda Altmann" w:date="2019-11-13T11:17:00Z">
          <w:pPr/>
        </w:pPrChange>
      </w:pPr>
    </w:p>
    <w:p w14:paraId="3D17A425" w14:textId="0D497619" w:rsidR="00B06921" w:rsidRDefault="00B06921" w:rsidP="00247ECF">
      <w:pPr>
        <w:ind w:left="2160"/>
        <w:rPr>
          <w:ins w:id="48" w:author="Magda Altmann" w:date="2019-11-13T11:17:00Z"/>
          <w:lang w:val="en-US"/>
        </w:rPr>
      </w:pPr>
      <w:r>
        <w:rPr>
          <w:lang w:val="en-US"/>
        </w:rPr>
        <w:t>[+ Fixation cross]</w:t>
      </w:r>
    </w:p>
    <w:p w14:paraId="5644605E" w14:textId="77777777" w:rsidR="00247ECF" w:rsidRDefault="00247ECF" w:rsidP="00247ECF">
      <w:pPr>
        <w:ind w:left="2160"/>
        <w:rPr>
          <w:ins w:id="49" w:author="Magda Altmann" w:date="2019-11-13T11:15:00Z"/>
          <w:lang w:val="en-US"/>
        </w:rPr>
        <w:pPrChange w:id="50" w:author="Magda Altmann" w:date="2019-11-13T11:17:00Z">
          <w:pPr>
            <w:ind w:left="1440" w:firstLine="720"/>
          </w:pPr>
        </w:pPrChange>
      </w:pPr>
    </w:p>
    <w:p w14:paraId="1921B13B" w14:textId="3C98E9BE" w:rsidR="005A5C11" w:rsidRPr="00247ECF" w:rsidRDefault="005A5C11" w:rsidP="00247ECF">
      <w:pPr>
        <w:ind w:left="720"/>
        <w:rPr>
          <w:color w:val="808080" w:themeColor="background1" w:themeShade="80"/>
          <w:lang w:val="en-US"/>
          <w:rPrChange w:id="51" w:author="Magda Altmann" w:date="2019-11-13T11:16:00Z">
            <w:rPr>
              <w:lang w:val="en-US"/>
            </w:rPr>
          </w:rPrChange>
        </w:rPr>
        <w:pPrChange w:id="52" w:author="Magda Altmann" w:date="2019-11-13T11:17:00Z">
          <w:pPr/>
        </w:pPrChange>
      </w:pPr>
      <w:ins w:id="53" w:author="Magda Altmann" w:date="2019-11-13T11:15:00Z">
        <w:r w:rsidRPr="00247ECF">
          <w:rPr>
            <w:i/>
            <w:iCs/>
            <w:color w:val="808080" w:themeColor="background1" w:themeShade="80"/>
            <w:lang w:val="en-US"/>
            <w:rPrChange w:id="54" w:author="Magda Altmann" w:date="2019-11-13T11:16:00Z">
              <w:rPr>
                <w:i/>
                <w:iCs/>
                <w:lang w:val="en-US"/>
              </w:rPr>
            </w:rPrChange>
          </w:rPr>
          <w:t>Press XXX to continue or YYY to go back</w:t>
        </w:r>
      </w:ins>
    </w:p>
    <w:p w14:paraId="4957051B" w14:textId="2A6BB035" w:rsidR="00B06921" w:rsidRDefault="00B06921" w:rsidP="00247ECF">
      <w:pPr>
        <w:rPr>
          <w:lang w:val="en-US"/>
        </w:rPr>
      </w:pPr>
    </w:p>
    <w:p w14:paraId="6791D269" w14:textId="3167862C" w:rsidR="00B06921" w:rsidRPr="00247ECF" w:rsidRDefault="00B06921" w:rsidP="00247ECF">
      <w:pPr>
        <w:rPr>
          <w:lang w:val="en-US"/>
        </w:rPr>
      </w:pPr>
      <w:r w:rsidRPr="00247ECF">
        <w:rPr>
          <w:highlight w:val="yellow"/>
          <w:lang w:val="en-US"/>
          <w:rPrChange w:id="55" w:author="Magda Altmann" w:date="2019-11-13T11:17:00Z">
            <w:rPr>
              <w:lang w:val="en-US"/>
            </w:rPr>
          </w:rPrChange>
        </w:rPr>
        <w:t xml:space="preserve">Your gaze will be monitored using an </w:t>
      </w:r>
      <w:proofErr w:type="spellStart"/>
      <w:r w:rsidRPr="00247ECF">
        <w:rPr>
          <w:highlight w:val="yellow"/>
          <w:lang w:val="en-US"/>
          <w:rPrChange w:id="56" w:author="Magda Altmann" w:date="2019-11-13T11:17:00Z">
            <w:rPr>
              <w:lang w:val="en-US"/>
            </w:rPr>
          </w:rPrChange>
        </w:rPr>
        <w:t>eyetracker</w:t>
      </w:r>
      <w:proofErr w:type="spellEnd"/>
      <w:r w:rsidRPr="00247ECF">
        <w:rPr>
          <w:highlight w:val="yellow"/>
          <w:lang w:val="en-US"/>
          <w:rPrChange w:id="57" w:author="Magda Altmann" w:date="2019-11-13T11:17:00Z">
            <w:rPr>
              <w:lang w:val="en-US"/>
            </w:rPr>
          </w:rPrChange>
        </w:rPr>
        <w:t>. Let’s calibrate it now!!</w:t>
      </w:r>
    </w:p>
    <w:p w14:paraId="5FD50B68" w14:textId="77777777" w:rsidR="005A5C11" w:rsidRPr="00247ECF" w:rsidRDefault="005A5C11" w:rsidP="00247ECF">
      <w:pPr>
        <w:ind w:left="720"/>
        <w:rPr>
          <w:ins w:id="58" w:author="Magda Altmann" w:date="2019-11-13T11:15:00Z"/>
          <w:color w:val="808080" w:themeColor="background1" w:themeShade="80"/>
          <w:lang w:val="en-US"/>
          <w:rPrChange w:id="59" w:author="Magda Altmann" w:date="2019-11-13T11:16:00Z">
            <w:rPr>
              <w:ins w:id="60" w:author="Magda Altmann" w:date="2019-11-13T11:15:00Z"/>
              <w:lang w:val="en-US"/>
            </w:rPr>
          </w:rPrChange>
        </w:rPr>
        <w:pPrChange w:id="61" w:author="Magda Altmann" w:date="2019-11-13T11:17:00Z">
          <w:pPr>
            <w:pStyle w:val="ListParagraph"/>
            <w:numPr>
              <w:numId w:val="2"/>
            </w:numPr>
            <w:ind w:hanging="360"/>
          </w:pPr>
        </w:pPrChange>
      </w:pPr>
      <w:ins w:id="62" w:author="Magda Altmann" w:date="2019-11-13T11:15:00Z">
        <w:r w:rsidRPr="00247ECF">
          <w:rPr>
            <w:i/>
            <w:iCs/>
            <w:color w:val="808080" w:themeColor="background1" w:themeShade="80"/>
            <w:lang w:val="en-US"/>
            <w:rPrChange w:id="63" w:author="Magda Altmann" w:date="2019-11-13T11:16:00Z">
              <w:rPr>
                <w:lang w:val="en-US"/>
              </w:rPr>
            </w:rPrChange>
          </w:rPr>
          <w:t>Press XXX to continue or YYY to go back</w:t>
        </w:r>
      </w:ins>
    </w:p>
    <w:p w14:paraId="2A4FAEDC" w14:textId="77777777" w:rsidR="005D3419" w:rsidRDefault="005D3419" w:rsidP="00247ECF">
      <w:pPr>
        <w:ind w:left="720"/>
        <w:rPr>
          <w:lang w:val="en-US"/>
        </w:rPr>
        <w:pPrChange w:id="64" w:author="Magda Altmann" w:date="2019-11-13T11:17:00Z">
          <w:pPr/>
        </w:pPrChange>
      </w:pPr>
    </w:p>
    <w:p w14:paraId="41AEA9C5" w14:textId="1895010E" w:rsidR="00C55558" w:rsidRPr="00247ECF" w:rsidDel="00247ECF" w:rsidRDefault="00C55558" w:rsidP="00247ECF">
      <w:pPr>
        <w:ind w:left="360"/>
        <w:rPr>
          <w:del w:id="65" w:author="Magda Altmann" w:date="2019-11-13T11:05:00Z"/>
          <w:lang w:val="en-US"/>
        </w:rPr>
        <w:pPrChange w:id="66" w:author="Magda Altmann" w:date="2019-11-13T11:17:00Z">
          <w:pPr>
            <w:pStyle w:val="ListParagraph"/>
            <w:numPr>
              <w:numId w:val="2"/>
            </w:numPr>
            <w:ind w:hanging="360"/>
          </w:pPr>
        </w:pPrChange>
      </w:pPr>
      <w:r w:rsidRPr="00247ECF">
        <w:rPr>
          <w:lang w:val="en-US"/>
        </w:rPr>
        <w:t>Please move your eyes to the center of each dot that appears.</w:t>
      </w:r>
    </w:p>
    <w:p w14:paraId="27562478" w14:textId="77777777" w:rsidR="00247ECF" w:rsidRDefault="00247ECF" w:rsidP="00247ECF">
      <w:pPr>
        <w:rPr>
          <w:ins w:id="67" w:author="Magda Altmann" w:date="2019-11-13T11:17:00Z"/>
          <w:lang w:val="en-US"/>
        </w:rPr>
        <w:pPrChange w:id="68" w:author="Magda Altmann" w:date="2019-11-13T11:17:00Z">
          <w:pPr>
            <w:pStyle w:val="ListParagraph"/>
            <w:numPr>
              <w:numId w:val="2"/>
            </w:numPr>
            <w:ind w:hanging="360"/>
          </w:pPr>
        </w:pPrChange>
      </w:pPr>
    </w:p>
    <w:p w14:paraId="512A6552" w14:textId="77777777" w:rsidR="00247ECF" w:rsidRPr="00C679AA" w:rsidRDefault="00247ECF" w:rsidP="00247ECF">
      <w:pPr>
        <w:ind w:left="720"/>
        <w:rPr>
          <w:ins w:id="69" w:author="Magda Altmann" w:date="2019-11-13T11:18:00Z"/>
          <w:i/>
          <w:iCs/>
          <w:color w:val="808080" w:themeColor="background1" w:themeShade="80"/>
          <w:lang w:val="en-US"/>
        </w:rPr>
      </w:pPr>
      <w:ins w:id="70" w:author="Magda Altmann" w:date="2019-11-13T11:18:00Z">
        <w:r w:rsidRPr="00C679AA">
          <w:rPr>
            <w:i/>
            <w:iCs/>
            <w:color w:val="808080" w:themeColor="background1" w:themeShade="80"/>
            <w:lang w:val="en-US"/>
          </w:rPr>
          <w:t>Press XXX to start calibration</w:t>
        </w:r>
        <w:r w:rsidRPr="00C679AA">
          <w:rPr>
            <w:i/>
            <w:iCs/>
            <w:color w:val="808080" w:themeColor="background1" w:themeShade="80"/>
            <w:lang w:val="en-US"/>
          </w:rPr>
          <w:t xml:space="preserve"> </w:t>
        </w:r>
        <w:r w:rsidRPr="00C679AA">
          <w:rPr>
            <w:i/>
            <w:iCs/>
            <w:color w:val="808080" w:themeColor="background1" w:themeShade="80"/>
            <w:lang w:val="en-US"/>
          </w:rPr>
          <w:t>or YYY to go back…</w:t>
        </w:r>
      </w:ins>
    </w:p>
    <w:p w14:paraId="35CF1CC8" w14:textId="745A6EC8" w:rsidR="005D3419" w:rsidRPr="00247ECF" w:rsidDel="00247ECF" w:rsidRDefault="005D3419" w:rsidP="00247ECF">
      <w:pPr>
        <w:rPr>
          <w:del w:id="71" w:author="Magda Altmann" w:date="2019-11-13T11:18:00Z"/>
          <w:lang w:val="en-US"/>
        </w:rPr>
      </w:pPr>
    </w:p>
    <w:p w14:paraId="5C278482" w14:textId="23DD1AD0" w:rsidR="005D3419" w:rsidRPr="00247ECF" w:rsidDel="00247ECF" w:rsidRDefault="008101B1" w:rsidP="00247ECF">
      <w:pPr>
        <w:ind w:left="720"/>
        <w:rPr>
          <w:del w:id="72" w:author="Magda Altmann" w:date="2019-11-13T11:18:00Z"/>
          <w:i/>
          <w:iCs/>
          <w:color w:val="808080" w:themeColor="background1" w:themeShade="80"/>
          <w:lang w:val="en-US"/>
          <w:rPrChange w:id="73" w:author="Magda Altmann" w:date="2019-11-13T11:16:00Z">
            <w:rPr>
              <w:del w:id="74" w:author="Magda Altmann" w:date="2019-11-13T11:18:00Z"/>
              <w:lang w:val="en-US"/>
            </w:rPr>
          </w:rPrChange>
        </w:rPr>
        <w:pPrChange w:id="75" w:author="Magda Altmann" w:date="2019-11-13T11:17:00Z">
          <w:pPr>
            <w:ind w:firstLine="720"/>
          </w:pPr>
        </w:pPrChange>
      </w:pPr>
      <w:del w:id="76" w:author="Magda Altmann" w:date="2019-11-13T11:18:00Z">
        <w:r w:rsidRPr="00247ECF" w:rsidDel="00247ECF">
          <w:rPr>
            <w:i/>
            <w:iCs/>
            <w:color w:val="808080" w:themeColor="background1" w:themeShade="80"/>
            <w:lang w:val="en-US"/>
            <w:rPrChange w:id="77" w:author="Magda Altmann" w:date="2019-11-13T11:16:00Z">
              <w:rPr>
                <w:lang w:val="en-US"/>
              </w:rPr>
            </w:rPrChange>
          </w:rPr>
          <w:delText xml:space="preserve">Press XXX to </w:delText>
        </w:r>
      </w:del>
      <w:del w:id="78" w:author="Magda Altmann" w:date="2019-11-13T11:07:00Z">
        <w:r w:rsidRPr="00247ECF" w:rsidDel="005A5C11">
          <w:rPr>
            <w:i/>
            <w:iCs/>
            <w:color w:val="808080" w:themeColor="background1" w:themeShade="80"/>
            <w:lang w:val="en-US"/>
            <w:rPrChange w:id="79" w:author="Magda Altmann" w:date="2019-11-13T11:16:00Z">
              <w:rPr>
                <w:lang w:val="en-US"/>
              </w:rPr>
            </w:rPrChange>
          </w:rPr>
          <w:delText xml:space="preserve">continue </w:delText>
        </w:r>
      </w:del>
      <w:del w:id="80" w:author="Magda Altmann" w:date="2019-11-13T11:18:00Z">
        <w:r w:rsidRPr="00247ECF" w:rsidDel="00247ECF">
          <w:rPr>
            <w:i/>
            <w:iCs/>
            <w:color w:val="808080" w:themeColor="background1" w:themeShade="80"/>
            <w:lang w:val="en-US"/>
            <w:rPrChange w:id="81" w:author="Magda Altmann" w:date="2019-11-13T11:16:00Z">
              <w:rPr>
                <w:lang w:val="en-US"/>
              </w:rPr>
            </w:rPrChange>
          </w:rPr>
          <w:delText>or YYY to go back…</w:delText>
        </w:r>
      </w:del>
    </w:p>
    <w:p w14:paraId="3DBFC246" w14:textId="77777777" w:rsidR="008101B1" w:rsidRDefault="008101B1" w:rsidP="00247ECF">
      <w:pPr>
        <w:rPr>
          <w:lang w:val="en-US"/>
        </w:rPr>
      </w:pPr>
    </w:p>
    <w:p w14:paraId="3A09AA96" w14:textId="19188ACC" w:rsidR="00B06921" w:rsidRDefault="00B06921" w:rsidP="00247ECF">
      <w:pPr>
        <w:rPr>
          <w:ins w:id="82" w:author="Magda Altmann" w:date="2019-11-13T11:18:00Z"/>
          <w:lang w:val="en-US"/>
        </w:rPr>
      </w:pPr>
      <w:r>
        <w:rPr>
          <w:lang w:val="en-US"/>
        </w:rPr>
        <w:t>[Calibration</w:t>
      </w:r>
      <w:r w:rsidR="005D3419">
        <w:rPr>
          <w:lang w:val="en-US"/>
        </w:rPr>
        <w:t>; Validation</w:t>
      </w:r>
      <w:r>
        <w:rPr>
          <w:lang w:val="en-US"/>
        </w:rPr>
        <w:t xml:space="preserve"> sequence begins</w:t>
      </w:r>
      <w:r w:rsidR="00DA4E6D">
        <w:rPr>
          <w:lang w:val="en-US"/>
        </w:rPr>
        <w:t xml:space="preserve"> – </w:t>
      </w:r>
      <w:ins w:id="83" w:author="Magda Altmann" w:date="2019-11-13T11:08:00Z">
        <w:r w:rsidR="005A5C11">
          <w:rPr>
            <w:lang w:val="en-US"/>
          </w:rPr>
          <w:t xml:space="preserve">Note to </w:t>
        </w:r>
      </w:ins>
      <w:ins w:id="84" w:author="Magda Altmann" w:date="2019-11-13T11:09:00Z">
        <w:r w:rsidR="005A5C11">
          <w:rPr>
            <w:lang w:val="en-US"/>
          </w:rPr>
          <w:t xml:space="preserve">C/M: </w:t>
        </w:r>
      </w:ins>
      <w:r w:rsidR="00DA4E6D">
        <w:rPr>
          <w:lang w:val="en-US"/>
        </w:rPr>
        <w:t>adjust calibration dot spread</w:t>
      </w:r>
      <w:ins w:id="85" w:author="Magda Altmann" w:date="2019-11-13T11:18:00Z">
        <w:r w:rsidR="00247ECF">
          <w:rPr>
            <w:lang w:val="en-US"/>
          </w:rPr>
          <w:t xml:space="preserve"> towards screen center</w:t>
        </w:r>
      </w:ins>
      <w:ins w:id="86" w:author="Magda Altmann" w:date="2019-11-13T11:09:00Z">
        <w:r w:rsidR="005A5C11">
          <w:rPr>
            <w:lang w:val="en-US"/>
          </w:rPr>
          <w:t>!!</w:t>
        </w:r>
      </w:ins>
      <w:r>
        <w:rPr>
          <w:lang w:val="en-US"/>
        </w:rPr>
        <w:t>]</w:t>
      </w:r>
    </w:p>
    <w:p w14:paraId="0A3AC666" w14:textId="77777777" w:rsidR="00247ECF" w:rsidDel="00247ECF" w:rsidRDefault="00247ECF" w:rsidP="00247ECF">
      <w:pPr>
        <w:rPr>
          <w:del w:id="87" w:author="Magda Altmann" w:date="2019-11-13T11:18:00Z"/>
          <w:lang w:val="en-US"/>
        </w:rPr>
      </w:pPr>
    </w:p>
    <w:p w14:paraId="2F1378F4" w14:textId="5D916D81" w:rsidR="00C55558" w:rsidRPr="00C55558" w:rsidDel="00247ECF" w:rsidRDefault="00C55558" w:rsidP="00247ECF">
      <w:pPr>
        <w:rPr>
          <w:del w:id="88" w:author="Magda Altmann" w:date="2019-11-13T11:18:00Z"/>
          <w:lang w:val="en-GB"/>
        </w:rPr>
        <w:pPrChange w:id="89" w:author="Magda Altmann" w:date="2019-11-13T11:17:00Z">
          <w:pPr/>
        </w:pPrChange>
      </w:pPr>
    </w:p>
    <w:p w14:paraId="3440A025" w14:textId="3020318D" w:rsidR="006645FC" w:rsidDel="00247ECF" w:rsidRDefault="00E75F04" w:rsidP="00247ECF">
      <w:pPr>
        <w:rPr>
          <w:del w:id="90" w:author="Magda Altmann" w:date="2019-11-13T11:18:00Z"/>
          <w:lang w:val="en-US"/>
        </w:rPr>
        <w:pPrChange w:id="91" w:author="Magda Altmann" w:date="2019-11-13T11:17:00Z">
          <w:pPr/>
        </w:pPrChange>
      </w:pPr>
      <w:del w:id="92" w:author="Magda Altmann" w:date="2019-11-13T11:18:00Z">
        <w:r w:rsidDel="00247ECF">
          <w:rPr>
            <w:lang w:val="en-US"/>
          </w:rPr>
          <w:tab/>
        </w:r>
        <w:r w:rsidR="008101B1" w:rsidDel="00247ECF">
          <w:rPr>
            <w:lang w:val="en-US"/>
          </w:rPr>
          <w:delText>Press XXX to continue or YYY to go back…</w:delText>
        </w:r>
      </w:del>
    </w:p>
    <w:p w14:paraId="1EDAE294" w14:textId="2C0E1893" w:rsidR="00E75F04" w:rsidRDefault="00E75F04" w:rsidP="00247ECF">
      <w:pPr>
        <w:rPr>
          <w:lang w:val="en-US"/>
        </w:rPr>
      </w:pPr>
    </w:p>
    <w:p w14:paraId="32D3CA6E" w14:textId="04EF9CE9" w:rsidR="00247ECF" w:rsidRDefault="005A5C11" w:rsidP="00247ECF">
      <w:pPr>
        <w:rPr>
          <w:ins w:id="93" w:author="Magda Altmann" w:date="2019-11-13T11:26:00Z"/>
          <w:lang w:val="en-US"/>
        </w:rPr>
      </w:pPr>
      <w:ins w:id="94" w:author="Magda Altmann" w:date="2019-11-13T11:09:00Z">
        <w:r>
          <w:rPr>
            <w:lang w:val="en-US"/>
          </w:rPr>
          <w:t xml:space="preserve">Yay! </w:t>
        </w:r>
      </w:ins>
      <w:r w:rsidR="00E75F04">
        <w:rPr>
          <w:lang w:val="en-US"/>
        </w:rPr>
        <w:t xml:space="preserve">Now the </w:t>
      </w:r>
      <w:proofErr w:type="spellStart"/>
      <w:r w:rsidR="00E75F04">
        <w:rPr>
          <w:lang w:val="en-US"/>
        </w:rPr>
        <w:t>eyetracker</w:t>
      </w:r>
      <w:proofErr w:type="spellEnd"/>
      <w:r w:rsidR="00E75F04">
        <w:rPr>
          <w:lang w:val="en-US"/>
        </w:rPr>
        <w:t xml:space="preserve"> is calibrated</w:t>
      </w:r>
      <w:ins w:id="95" w:author="Magda Altmann" w:date="2019-11-13T11:09:00Z">
        <w:r>
          <w:rPr>
            <w:lang w:val="en-US"/>
          </w:rPr>
          <w:t>!</w:t>
        </w:r>
      </w:ins>
      <w:ins w:id="96" w:author="Magda Altmann" w:date="2019-11-13T11:22:00Z">
        <w:r w:rsidR="00247ECF">
          <w:rPr>
            <w:lang w:val="en-US"/>
          </w:rPr>
          <w:t xml:space="preserve"> </w:t>
        </w:r>
      </w:ins>
      <w:ins w:id="97" w:author="Magda Altmann" w:date="2019-11-13T11:26:00Z">
        <w:r w:rsidR="00247ECF">
          <w:rPr>
            <w:lang w:val="en-US"/>
          </w:rPr>
          <w:t xml:space="preserve">You get </w:t>
        </w:r>
        <w:r w:rsidR="00E514C1">
          <w:rPr>
            <w:lang w:val="en-US"/>
          </w:rPr>
          <w:t>50¢ [sound</w:t>
        </w:r>
      </w:ins>
      <w:ins w:id="98" w:author="Magda Altmann" w:date="2019-11-13T11:28:00Z">
        <w:r w:rsidR="00E514C1">
          <w:rPr>
            <w:lang w:val="en-US"/>
          </w:rPr>
          <w:t xml:space="preserve"> – what about the rapper</w:t>
        </w:r>
      </w:ins>
      <w:ins w:id="99" w:author="Magda Altmann" w:date="2019-11-13T11:26:00Z">
        <w:r w:rsidR="00E514C1">
          <w:rPr>
            <w:lang w:val="en-US"/>
          </w:rPr>
          <w:t>?]</w:t>
        </w:r>
      </w:ins>
    </w:p>
    <w:p w14:paraId="457357F8" w14:textId="21DEB07F" w:rsidR="00247ECF" w:rsidRDefault="00247ECF" w:rsidP="00247ECF">
      <w:pPr>
        <w:rPr>
          <w:ins w:id="100" w:author="Magda Altmann" w:date="2019-11-13T11:26:00Z"/>
          <w:lang w:val="en-US"/>
        </w:rPr>
      </w:pPr>
    </w:p>
    <w:p w14:paraId="7BD3A798" w14:textId="77777777" w:rsidR="00247ECF" w:rsidRPr="00C679AA" w:rsidRDefault="00247ECF" w:rsidP="00247ECF">
      <w:pPr>
        <w:ind w:left="720"/>
        <w:rPr>
          <w:ins w:id="101" w:author="Magda Altmann" w:date="2019-11-13T11:26:00Z"/>
          <w:color w:val="808080" w:themeColor="background1" w:themeShade="80"/>
          <w:lang w:val="en-US"/>
        </w:rPr>
      </w:pPr>
      <w:ins w:id="102" w:author="Magda Altmann" w:date="2019-11-13T11:26:00Z">
        <w:r w:rsidRPr="00C679AA">
          <w:rPr>
            <w:i/>
            <w:iCs/>
            <w:color w:val="808080" w:themeColor="background1" w:themeShade="80"/>
            <w:lang w:val="en-US"/>
          </w:rPr>
          <w:t>Press XXX to continue or YYY to go back</w:t>
        </w:r>
      </w:ins>
    </w:p>
    <w:p w14:paraId="7725AFBC" w14:textId="77777777" w:rsidR="00247ECF" w:rsidRDefault="00247ECF" w:rsidP="00247ECF">
      <w:pPr>
        <w:rPr>
          <w:ins w:id="103" w:author="Magda Altmann" w:date="2019-11-13T11:26:00Z"/>
          <w:lang w:val="en-US"/>
        </w:rPr>
      </w:pPr>
    </w:p>
    <w:p w14:paraId="33D193C6" w14:textId="5C326AD1" w:rsidR="00E75F04" w:rsidRDefault="00E514C1" w:rsidP="00247ECF">
      <w:pPr>
        <w:rPr>
          <w:lang w:val="en-US"/>
        </w:rPr>
      </w:pPr>
      <w:ins w:id="104" w:author="Magda Altmann" w:date="2019-11-13T11:28:00Z">
        <w:r>
          <w:rPr>
            <w:lang w:val="en-US"/>
          </w:rPr>
          <w:t>Now, the</w:t>
        </w:r>
      </w:ins>
      <w:ins w:id="105" w:author="Magda Altmann" w:date="2019-11-13T11:22:00Z">
        <w:r w:rsidR="00247ECF">
          <w:rPr>
            <w:lang w:val="en-US"/>
          </w:rPr>
          <w:t xml:space="preserve"> computer knows where you are looking!! [pic]. </w:t>
        </w:r>
      </w:ins>
      <w:del w:id="106" w:author="Magda Altmann" w:date="2019-11-13T11:09:00Z">
        <w:r w:rsidR="00E75F04" w:rsidDel="005A5C11">
          <w:rPr>
            <w:lang w:val="en-US"/>
          </w:rPr>
          <w:delText>, y</w:delText>
        </w:r>
      </w:del>
      <w:del w:id="107" w:author="Magda Altmann" w:date="2019-11-13T11:22:00Z">
        <w:r w:rsidR="00E75F04" w:rsidDel="00247ECF">
          <w:rPr>
            <w:lang w:val="en-US"/>
          </w:rPr>
          <w:delText>ou’ll see t</w:delText>
        </w:r>
      </w:del>
      <w:ins w:id="108" w:author="Magda Altmann" w:date="2019-11-13T11:24:00Z">
        <w:r w:rsidR="00247ECF">
          <w:rPr>
            <w:lang w:val="en-US"/>
          </w:rPr>
          <w:t>During the experiment the</w:t>
        </w:r>
      </w:ins>
      <w:del w:id="109" w:author="Magda Altmann" w:date="2019-11-13T11:24:00Z">
        <w:r w:rsidR="00E75F04" w:rsidDel="00247ECF">
          <w:rPr>
            <w:lang w:val="en-US"/>
          </w:rPr>
          <w:delText>he</w:delText>
        </w:r>
      </w:del>
      <w:r w:rsidR="00E75F04">
        <w:rPr>
          <w:lang w:val="en-US"/>
        </w:rPr>
        <w:t xml:space="preserve"> fixation cross </w:t>
      </w:r>
      <w:del w:id="110" w:author="Magda Altmann" w:date="2019-11-13T11:23:00Z">
        <w:r w:rsidR="00E75F04" w:rsidDel="00247ECF">
          <w:rPr>
            <w:lang w:val="en-US"/>
          </w:rPr>
          <w:delText xml:space="preserve">is </w:delText>
        </w:r>
      </w:del>
      <w:ins w:id="111" w:author="Magda Altmann" w:date="2019-11-13T11:24:00Z">
        <w:r w:rsidR="00247ECF">
          <w:rPr>
            <w:lang w:val="en-US"/>
          </w:rPr>
          <w:t>will turn</w:t>
        </w:r>
      </w:ins>
      <w:ins w:id="112" w:author="Magda Altmann" w:date="2019-11-13T11:23:00Z">
        <w:r w:rsidR="00247ECF">
          <w:rPr>
            <w:lang w:val="en-US"/>
          </w:rPr>
          <w:t xml:space="preserve"> </w:t>
        </w:r>
      </w:ins>
      <w:r w:rsidR="00E75F04">
        <w:rPr>
          <w:lang w:val="en-US"/>
        </w:rPr>
        <w:t>red</w:t>
      </w:r>
      <w:ins w:id="113" w:author="Magda Altmann" w:date="2019-11-13T11:22:00Z">
        <w:r w:rsidR="00247ECF">
          <w:rPr>
            <w:lang w:val="en-US"/>
          </w:rPr>
          <w:t xml:space="preserve"> when you</w:t>
        </w:r>
      </w:ins>
      <w:ins w:id="114" w:author="Magda Altmann" w:date="2019-11-13T11:23:00Z">
        <w:r w:rsidR="00247ECF">
          <w:rPr>
            <w:lang w:val="en-US"/>
          </w:rPr>
          <w:t xml:space="preserve"> forget to fixate the cross </w:t>
        </w:r>
      </w:ins>
      <w:ins w:id="115" w:author="Magda Altmann" w:date="2019-11-13T11:24:00Z">
        <w:r w:rsidR="00247ECF">
          <w:rPr>
            <w:lang w:val="en-US"/>
          </w:rPr>
          <w:t xml:space="preserve">and you will hear a mean sound </w:t>
        </w:r>
      </w:ins>
      <w:ins w:id="116" w:author="Magda Altmann" w:date="2019-11-13T11:23:00Z">
        <w:r w:rsidR="00247ECF" w:rsidRPr="00247ECF">
          <w:rPr>
            <w:lang w:val="en-US"/>
          </w:rPr>
          <w:sym w:font="Wingdings" w:char="F04C"/>
        </w:r>
      </w:ins>
      <w:r w:rsidR="00E75F04">
        <w:rPr>
          <w:lang w:val="en-US"/>
        </w:rPr>
        <w:t xml:space="preserve">. But when </w:t>
      </w:r>
      <w:ins w:id="117" w:author="Magda Altmann" w:date="2019-11-13T11:24:00Z">
        <w:r w:rsidR="00247ECF">
          <w:rPr>
            <w:lang w:val="en-US"/>
          </w:rPr>
          <w:t xml:space="preserve">you </w:t>
        </w:r>
      </w:ins>
      <w:del w:id="118" w:author="Magda Altmann" w:date="2019-11-13T11:23:00Z">
        <w:r w:rsidR="00E75F04" w:rsidDel="00247ECF">
          <w:rPr>
            <w:lang w:val="en-US"/>
          </w:rPr>
          <w:delText xml:space="preserve">you properly </w:delText>
        </w:r>
      </w:del>
      <w:r w:rsidR="00E75F04">
        <w:rPr>
          <w:lang w:val="en-US"/>
        </w:rPr>
        <w:t>fixate</w:t>
      </w:r>
      <w:ins w:id="119" w:author="Magda Altmann" w:date="2019-11-13T11:34:00Z">
        <w:r>
          <w:rPr>
            <w:lang w:val="en-US"/>
          </w:rPr>
          <w:t xml:space="preserve"> properly</w:t>
        </w:r>
      </w:ins>
      <w:r w:rsidR="00E75F04">
        <w:rPr>
          <w:lang w:val="en-US"/>
        </w:rPr>
        <w:t xml:space="preserve"> the cross </w:t>
      </w:r>
      <w:del w:id="120" w:author="Magda Altmann" w:date="2019-11-13T11:24:00Z">
        <w:r w:rsidR="00E75F04" w:rsidDel="00247ECF">
          <w:rPr>
            <w:lang w:val="en-US"/>
          </w:rPr>
          <w:delText xml:space="preserve">it </w:delText>
        </w:r>
      </w:del>
      <w:ins w:id="121" w:author="Magda Altmann" w:date="2019-11-13T11:24:00Z">
        <w:r w:rsidR="00247ECF">
          <w:rPr>
            <w:lang w:val="en-US"/>
          </w:rPr>
          <w:t>will</w:t>
        </w:r>
        <w:r w:rsidR="00247ECF">
          <w:rPr>
            <w:lang w:val="en-US"/>
          </w:rPr>
          <w:t xml:space="preserve"> </w:t>
        </w:r>
      </w:ins>
      <w:del w:id="122" w:author="Magda Altmann" w:date="2019-11-13T11:23:00Z">
        <w:r w:rsidR="00E75F04" w:rsidDel="00247ECF">
          <w:rPr>
            <w:lang w:val="en-US"/>
          </w:rPr>
          <w:delText xml:space="preserve">will </w:delText>
        </w:r>
      </w:del>
      <w:del w:id="123" w:author="Magda Altmann" w:date="2019-11-13T11:10:00Z">
        <w:r w:rsidR="00E75F04" w:rsidDel="005A5C11">
          <w:rPr>
            <w:lang w:val="en-US"/>
          </w:rPr>
          <w:delText xml:space="preserve">soon </w:delText>
        </w:r>
      </w:del>
      <w:r w:rsidR="00E75F04">
        <w:rPr>
          <w:lang w:val="en-US"/>
        </w:rPr>
        <w:t>turn white</w:t>
      </w:r>
      <w:ins w:id="124" w:author="Magda Altmann" w:date="2019-11-13T11:23:00Z">
        <w:r w:rsidR="00247ECF">
          <w:rPr>
            <w:lang w:val="en-US"/>
          </w:rPr>
          <w:t xml:space="preserve"> </w:t>
        </w:r>
        <w:r w:rsidR="00247ECF" w:rsidRPr="00247ECF">
          <w:rPr>
            <w:lang w:val="en-US"/>
          </w:rPr>
          <w:sym w:font="Wingdings" w:char="F04A"/>
        </w:r>
      </w:ins>
      <w:r w:rsidR="00E75F04">
        <w:rPr>
          <w:lang w:val="en-US"/>
        </w:rPr>
        <w:t xml:space="preserve">. </w:t>
      </w:r>
      <w:del w:id="125" w:author="Magda Altmann" w:date="2019-11-13T11:25:00Z">
        <w:r w:rsidR="00916A75" w:rsidDel="00247ECF">
          <w:rPr>
            <w:lang w:val="en-US"/>
          </w:rPr>
          <w:delText>If fixation</w:delText>
        </w:r>
      </w:del>
      <w:del w:id="126" w:author="Magda Altmann" w:date="2019-11-13T11:10:00Z">
        <w:r w:rsidR="00916A75" w:rsidDel="005A5C11">
          <w:rPr>
            <w:lang w:val="en-US"/>
          </w:rPr>
          <w:delText xml:space="preserve"> is broken</w:delText>
        </w:r>
      </w:del>
      <w:del w:id="127" w:author="Magda Altmann" w:date="2019-11-13T11:25:00Z">
        <w:r w:rsidR="00916A75" w:rsidDel="00247ECF">
          <w:rPr>
            <w:lang w:val="en-US"/>
          </w:rPr>
          <w:delText xml:space="preserve">, the fixation cross </w:delText>
        </w:r>
      </w:del>
      <w:del w:id="128" w:author="Magda Altmann" w:date="2019-11-13T11:10:00Z">
        <w:r w:rsidR="00916A75" w:rsidDel="005A5C11">
          <w:rPr>
            <w:lang w:val="en-US"/>
          </w:rPr>
          <w:delText xml:space="preserve">will </w:delText>
        </w:r>
      </w:del>
      <w:del w:id="129" w:author="Magda Altmann" w:date="2019-11-13T11:25:00Z">
        <w:r w:rsidR="00916A75" w:rsidDel="00247ECF">
          <w:rPr>
            <w:lang w:val="en-US"/>
          </w:rPr>
          <w:delText xml:space="preserve">turn red and you’ll hear a warning sound. </w:delText>
        </w:r>
      </w:del>
      <w:r w:rsidR="00916A75">
        <w:rPr>
          <w:lang w:val="en-US"/>
        </w:rPr>
        <w:t>Try it out!</w:t>
      </w:r>
      <w:r w:rsidR="00E75F04">
        <w:rPr>
          <w:lang w:val="en-US"/>
        </w:rPr>
        <w:t xml:space="preserve"> </w:t>
      </w:r>
    </w:p>
    <w:p w14:paraId="382FC1B1" w14:textId="0E5B20DA" w:rsidR="00515199" w:rsidRDefault="00515199" w:rsidP="00247ECF">
      <w:pPr>
        <w:rPr>
          <w:lang w:val="en-US"/>
        </w:rPr>
      </w:pPr>
      <w:r>
        <w:rPr>
          <w:lang w:val="en-US"/>
        </w:rPr>
        <w:t xml:space="preserve">[Policing </w:t>
      </w:r>
      <w:del w:id="130" w:author="Magda Altmann" w:date="2019-11-13T11:10:00Z">
        <w:r w:rsidDel="005A5C11">
          <w:rPr>
            <w:lang w:val="en-US"/>
          </w:rPr>
          <w:delText xml:space="preserve">will </w:delText>
        </w:r>
      </w:del>
      <w:r>
        <w:rPr>
          <w:lang w:val="en-US"/>
        </w:rPr>
        <w:t>start</w:t>
      </w:r>
      <w:ins w:id="131" w:author="Magda Altmann" w:date="2019-11-13T11:10:00Z">
        <w:r w:rsidR="005A5C11">
          <w:rPr>
            <w:lang w:val="en-US"/>
          </w:rPr>
          <w:t>s</w:t>
        </w:r>
      </w:ins>
      <w:r>
        <w:rPr>
          <w:lang w:val="en-US"/>
        </w:rPr>
        <w:t xml:space="preserve"> with </w:t>
      </w:r>
      <w:ins w:id="132" w:author="Magda Altmann" w:date="2019-11-13T11:10:00Z">
        <w:r w:rsidR="005A5C11">
          <w:rPr>
            <w:lang w:val="en-US"/>
          </w:rPr>
          <w:t xml:space="preserve">red-white </w:t>
        </w:r>
      </w:ins>
      <w:r>
        <w:rPr>
          <w:lang w:val="en-US"/>
        </w:rPr>
        <w:t>fixation cross on screen]</w:t>
      </w:r>
    </w:p>
    <w:p w14:paraId="3A668F2C" w14:textId="77777777" w:rsidR="00E75F04" w:rsidRDefault="00E75F04" w:rsidP="00247ECF">
      <w:pPr>
        <w:rPr>
          <w:lang w:val="en-US"/>
        </w:rPr>
        <w:pPrChange w:id="133" w:author="Magda Altmann" w:date="2019-11-13T11:17:00Z">
          <w:pPr/>
        </w:pPrChange>
      </w:pPr>
    </w:p>
    <w:p w14:paraId="634224F3" w14:textId="6B3F110E" w:rsidR="00916A75" w:rsidRDefault="00916A75" w:rsidP="00247ECF">
      <w:pPr>
        <w:rPr>
          <w:lang w:val="en-US"/>
        </w:rPr>
        <w:pPrChange w:id="134" w:author="Magda Altmann" w:date="2019-11-13T11:17:00Z">
          <w:pPr/>
        </w:pPrChange>
      </w:pPr>
      <w:r>
        <w:rPr>
          <w:lang w:val="en-US"/>
        </w:rPr>
        <w:tab/>
        <w:t>Press XXX to continue or YYY to go back…</w:t>
      </w:r>
    </w:p>
    <w:p w14:paraId="6D7E3C18" w14:textId="1ED46838" w:rsidR="00F8715A" w:rsidRDefault="00F8715A" w:rsidP="00247ECF">
      <w:pPr>
        <w:rPr>
          <w:lang w:val="en-US"/>
        </w:rPr>
        <w:pPrChange w:id="135" w:author="Magda Altmann" w:date="2019-11-13T11:17:00Z">
          <w:pPr/>
        </w:pPrChange>
      </w:pPr>
    </w:p>
    <w:p w14:paraId="55AEFDCA" w14:textId="5A4B2A20" w:rsidR="00F8715A" w:rsidRDefault="00E27056" w:rsidP="00247ECF">
      <w:pPr>
        <w:rPr>
          <w:lang w:val="en-US"/>
        </w:rPr>
        <w:pPrChange w:id="136" w:author="Magda Altmann" w:date="2019-11-13T11:17:00Z">
          <w:pPr/>
        </w:pPrChange>
      </w:pPr>
      <w:r>
        <w:rPr>
          <w:lang w:val="en-US"/>
        </w:rPr>
        <w:t>Sometimes, the</w:t>
      </w:r>
      <w:r w:rsidR="00F8715A">
        <w:rPr>
          <w:lang w:val="en-US"/>
        </w:rPr>
        <w:t xml:space="preserve"> </w:t>
      </w:r>
      <w:proofErr w:type="spellStart"/>
      <w:r w:rsidR="00F8715A">
        <w:rPr>
          <w:lang w:val="en-US"/>
        </w:rPr>
        <w:t>eyetracker</w:t>
      </w:r>
      <w:proofErr w:type="spellEnd"/>
      <w:r w:rsidR="00F8715A">
        <w:rPr>
          <w:lang w:val="en-US"/>
        </w:rPr>
        <w:t xml:space="preserve"> </w:t>
      </w:r>
      <w:del w:id="137" w:author="Magda Altmann" w:date="2019-11-13T11:10:00Z">
        <w:r w:rsidDel="005A5C11">
          <w:rPr>
            <w:lang w:val="en-US"/>
          </w:rPr>
          <w:delText>can</w:delText>
        </w:r>
        <w:r w:rsidR="00F8715A" w:rsidDel="005A5C11">
          <w:rPr>
            <w:lang w:val="en-US"/>
          </w:rPr>
          <w:delText xml:space="preserve"> </w:delText>
        </w:r>
      </w:del>
      <w:r w:rsidR="00F8715A">
        <w:rPr>
          <w:lang w:val="en-US"/>
        </w:rPr>
        <w:t>lose</w:t>
      </w:r>
      <w:ins w:id="138" w:author="Magda Altmann" w:date="2019-11-13T11:10:00Z">
        <w:r w:rsidR="005A5C11">
          <w:rPr>
            <w:lang w:val="en-US"/>
          </w:rPr>
          <w:t>s</w:t>
        </w:r>
      </w:ins>
      <w:r w:rsidR="00F8715A">
        <w:rPr>
          <w:lang w:val="en-US"/>
        </w:rPr>
        <w:t xml:space="preserve"> track of your eyes </w:t>
      </w:r>
      <w:del w:id="139" w:author="Magda Altmann" w:date="2019-11-13T11:10:00Z">
        <w:r w:rsidR="00F8715A" w:rsidDel="005A5C11">
          <w:rPr>
            <w:lang w:val="en-US"/>
          </w:rPr>
          <w:delText xml:space="preserve">due </w:delText>
        </w:r>
      </w:del>
      <w:ins w:id="140" w:author="Magda Altmann" w:date="2019-11-13T11:10:00Z">
        <w:r w:rsidR="005A5C11">
          <w:rPr>
            <w:lang w:val="en-US"/>
          </w:rPr>
          <w:t>because you make</w:t>
        </w:r>
      </w:ins>
      <w:del w:id="141" w:author="Magda Altmann" w:date="2019-11-13T11:11:00Z">
        <w:r w:rsidR="00F8715A" w:rsidDel="005A5C11">
          <w:rPr>
            <w:lang w:val="en-US"/>
          </w:rPr>
          <w:delText>to even</w:delText>
        </w:r>
      </w:del>
      <w:r w:rsidR="00F8715A">
        <w:rPr>
          <w:lang w:val="en-US"/>
        </w:rPr>
        <w:t xml:space="preserve"> </w:t>
      </w:r>
      <w:ins w:id="142" w:author="Magda Altmann" w:date="2019-11-13T11:25:00Z">
        <w:r w:rsidR="00247ECF">
          <w:rPr>
            <w:lang w:val="en-US"/>
          </w:rPr>
          <w:t xml:space="preserve">even </w:t>
        </w:r>
      </w:ins>
      <w:r w:rsidR="00F8715A">
        <w:rPr>
          <w:lang w:val="en-US"/>
        </w:rPr>
        <w:t xml:space="preserve">small head or body movements.  </w:t>
      </w:r>
      <w:del w:id="143" w:author="Magda Altmann" w:date="2019-11-13T11:11:00Z">
        <w:r w:rsidR="00F8715A" w:rsidDel="005A5C11">
          <w:rPr>
            <w:lang w:val="en-US"/>
          </w:rPr>
          <w:delText xml:space="preserve">Try to stay still </w:delText>
        </w:r>
        <w:r w:rsidR="00F8715A" w:rsidRPr="00F8715A" w:rsidDel="005A5C11">
          <w:rPr>
            <w:lang w:val="en-US"/>
          </w:rPr>
          <w:sym w:font="Wingdings" w:char="F04A"/>
        </w:r>
        <w:r w:rsidR="00F8715A" w:rsidDel="005A5C11">
          <w:rPr>
            <w:lang w:val="en-US"/>
          </w:rPr>
          <w:delText>!</w:delText>
        </w:r>
        <w:r w:rsidR="00832B77" w:rsidDel="005A5C11">
          <w:rPr>
            <w:lang w:val="en-US"/>
          </w:rPr>
          <w:delText xml:space="preserve"> In this case</w:delText>
        </w:r>
      </w:del>
      <w:ins w:id="144" w:author="Magda Altmann" w:date="2019-11-13T11:11:00Z">
        <w:r w:rsidR="005A5C11">
          <w:rPr>
            <w:lang w:val="en-US"/>
          </w:rPr>
          <w:t>Then</w:t>
        </w:r>
      </w:ins>
      <w:r w:rsidR="00832B77">
        <w:rPr>
          <w:lang w:val="en-US"/>
        </w:rPr>
        <w:t xml:space="preserve">, the cross will </w:t>
      </w:r>
      <w:del w:id="145" w:author="Magda Altmann" w:date="2019-11-13T11:11:00Z">
        <w:r w:rsidR="00832B77" w:rsidDel="005A5C11">
          <w:rPr>
            <w:lang w:val="en-US"/>
          </w:rPr>
          <w:delText xml:space="preserve">remain </w:delText>
        </w:r>
      </w:del>
      <w:ins w:id="146" w:author="Magda Altmann" w:date="2019-11-13T11:11:00Z">
        <w:r w:rsidR="005A5C11">
          <w:rPr>
            <w:lang w:val="en-US"/>
          </w:rPr>
          <w:t>turn</w:t>
        </w:r>
        <w:r w:rsidR="005A5C11">
          <w:rPr>
            <w:lang w:val="en-US"/>
          </w:rPr>
          <w:t xml:space="preserve"> </w:t>
        </w:r>
      </w:ins>
      <w:r w:rsidR="00832B77">
        <w:rPr>
          <w:lang w:val="en-US"/>
        </w:rPr>
        <w:t xml:space="preserve">red even when you </w:t>
      </w:r>
      <w:ins w:id="147" w:author="Magda Altmann" w:date="2019-11-13T11:11:00Z">
        <w:r w:rsidR="005A5C11">
          <w:rPr>
            <w:lang w:val="en-US"/>
          </w:rPr>
          <w:t xml:space="preserve">try to </w:t>
        </w:r>
      </w:ins>
      <w:r w:rsidR="00832B77">
        <w:rPr>
          <w:lang w:val="en-US"/>
        </w:rPr>
        <w:t>fixate</w:t>
      </w:r>
      <w:ins w:id="148" w:author="Magda Altmann" w:date="2019-11-13T11:12:00Z">
        <w:r w:rsidR="005A5C11">
          <w:rPr>
            <w:lang w:val="en-US"/>
          </w:rPr>
          <w:t xml:space="preserve"> and</w:t>
        </w:r>
      </w:ins>
      <w:del w:id="149" w:author="Magda Altmann" w:date="2019-11-13T11:12:00Z">
        <w:r w:rsidR="00832B77" w:rsidDel="005A5C11">
          <w:rPr>
            <w:lang w:val="en-US"/>
          </w:rPr>
          <w:delText xml:space="preserve"> </w:delText>
        </w:r>
        <w:r w:rsidR="00832B77" w:rsidRPr="00832B77" w:rsidDel="005A5C11">
          <w:rPr>
            <w:lang w:val="en-US"/>
          </w:rPr>
          <w:sym w:font="Wingdings" w:char="F04C"/>
        </w:r>
        <w:r w:rsidR="00832B77" w:rsidDel="005A5C11">
          <w:rPr>
            <w:lang w:val="en-US"/>
          </w:rPr>
          <w:delText xml:space="preserve">. </w:delText>
        </w:r>
      </w:del>
      <w:del w:id="150" w:author="Magda Altmann" w:date="2019-11-13T11:11:00Z">
        <w:r w:rsidR="004E61AA" w:rsidDel="005A5C11">
          <w:rPr>
            <w:lang w:val="en-US"/>
          </w:rPr>
          <w:delText>If this happens</w:delText>
        </w:r>
      </w:del>
      <w:del w:id="151" w:author="Magda Altmann" w:date="2019-11-13T11:12:00Z">
        <w:r w:rsidR="004E61AA" w:rsidDel="005A5C11">
          <w:rPr>
            <w:lang w:val="en-US"/>
          </w:rPr>
          <w:delText xml:space="preserve"> for more than</w:delText>
        </w:r>
        <w:r w:rsidR="00832B77" w:rsidDel="005A5C11">
          <w:rPr>
            <w:lang w:val="en-US"/>
          </w:rPr>
          <w:delText xml:space="preserve"> XX seconds,</w:delText>
        </w:r>
      </w:del>
      <w:r w:rsidR="00832B77">
        <w:rPr>
          <w:lang w:val="en-US"/>
        </w:rPr>
        <w:t xml:space="preserve"> the calibration sequence will automatically restart</w:t>
      </w:r>
      <w:r w:rsidR="004E61AA">
        <w:rPr>
          <w:lang w:val="en-US"/>
        </w:rPr>
        <w:t xml:space="preserve"> to get you back on track</w:t>
      </w:r>
      <w:ins w:id="152" w:author="Magda Altmann" w:date="2019-11-13T11:25:00Z">
        <w:r w:rsidR="00247ECF">
          <w:rPr>
            <w:lang w:val="en-US"/>
          </w:rPr>
          <w:t xml:space="preserve">. You will </w:t>
        </w:r>
      </w:ins>
      <w:ins w:id="153" w:author="Magda Altmann" w:date="2019-11-13T11:26:00Z">
        <w:r w:rsidR="00247ECF">
          <w:rPr>
            <w:lang w:val="en-US"/>
          </w:rPr>
          <w:t>lose time and money</w:t>
        </w:r>
      </w:ins>
      <w:del w:id="154" w:author="Magda Altmann" w:date="2019-11-13T11:12:00Z">
        <w:r w:rsidR="004E61AA" w:rsidDel="005A5C11">
          <w:rPr>
            <w:lang w:val="en-US"/>
          </w:rPr>
          <w:delText>.</w:delText>
        </w:r>
      </w:del>
      <w:r w:rsidR="004E61AA">
        <w:rPr>
          <w:lang w:val="en-US"/>
        </w:rPr>
        <w:t xml:space="preserve"> </w:t>
      </w:r>
      <w:ins w:id="155" w:author="Magda Altmann" w:date="2019-11-13T11:12:00Z">
        <w:r w:rsidR="005A5C11" w:rsidRPr="005A5C11">
          <w:rPr>
            <w:lang w:val="en-US"/>
          </w:rPr>
          <w:sym w:font="Wingdings" w:char="F04C"/>
        </w:r>
        <w:r w:rsidR="005A5C11">
          <w:rPr>
            <w:lang w:val="en-US"/>
          </w:rPr>
          <w:t xml:space="preserve"> </w:t>
        </w:r>
        <w:r w:rsidR="005A5C11">
          <w:rPr>
            <w:lang w:val="en-US"/>
          </w:rPr>
          <w:t xml:space="preserve">. So, </w:t>
        </w:r>
      </w:ins>
      <w:ins w:id="156" w:author="Magda Altmann" w:date="2019-11-13T11:25:00Z">
        <w:r w:rsidR="00247ECF">
          <w:rPr>
            <w:lang w:val="en-US"/>
          </w:rPr>
          <w:t>please</w:t>
        </w:r>
      </w:ins>
      <w:ins w:id="157" w:author="Magda Altmann" w:date="2019-11-13T11:12:00Z">
        <w:r w:rsidR="005A5C11">
          <w:rPr>
            <w:lang w:val="en-US"/>
          </w:rPr>
          <w:t xml:space="preserve">, </w:t>
        </w:r>
      </w:ins>
      <w:ins w:id="158" w:author="Magda Altmann" w:date="2019-11-13T11:34:00Z">
        <w:r w:rsidR="00E514C1">
          <w:rPr>
            <w:lang w:val="en-US"/>
          </w:rPr>
          <w:t>please</w:t>
        </w:r>
      </w:ins>
      <w:bookmarkStart w:id="159" w:name="_GoBack"/>
      <w:bookmarkEnd w:id="159"/>
      <w:ins w:id="160" w:author="Magda Altmann" w:date="2019-11-13T11:12:00Z">
        <w:r w:rsidR="005A5C11">
          <w:rPr>
            <w:lang w:val="en-US"/>
          </w:rPr>
          <w:t>, try</w:t>
        </w:r>
        <w:r w:rsidR="005A5C11">
          <w:rPr>
            <w:lang w:val="en-US"/>
          </w:rPr>
          <w:t xml:space="preserve"> to stay still </w:t>
        </w:r>
        <w:r w:rsidR="005A5C11" w:rsidRPr="00F8715A">
          <w:rPr>
            <w:lang w:val="en-US"/>
          </w:rPr>
          <w:sym w:font="Wingdings" w:char="F04A"/>
        </w:r>
        <w:r w:rsidR="005A5C11">
          <w:rPr>
            <w:lang w:val="en-US"/>
          </w:rPr>
          <w:t xml:space="preserve">! </w:t>
        </w:r>
      </w:ins>
      <w:del w:id="161" w:author="Magda Altmann" w:date="2019-11-13T11:12:00Z">
        <w:r w:rsidR="00832B77" w:rsidDel="005A5C11">
          <w:rPr>
            <w:lang w:val="en-US"/>
          </w:rPr>
          <w:delText xml:space="preserve"> </w:delText>
        </w:r>
      </w:del>
    </w:p>
    <w:p w14:paraId="5C4B806C" w14:textId="77777777" w:rsidR="00B06921" w:rsidRDefault="00B06921" w:rsidP="00247ECF">
      <w:pPr>
        <w:rPr>
          <w:lang w:val="en-US"/>
        </w:rPr>
        <w:pPrChange w:id="162" w:author="Magda Altmann" w:date="2019-11-13T11:17:00Z">
          <w:pPr/>
        </w:pPrChange>
      </w:pPr>
    </w:p>
    <w:p w14:paraId="3078D753" w14:textId="2CEF9871" w:rsidR="00A41069" w:rsidRDefault="00E3139C" w:rsidP="00247ECF">
      <w:pPr>
        <w:rPr>
          <w:lang w:val="en-US"/>
        </w:rPr>
        <w:pPrChange w:id="163" w:author="Magda Altmann" w:date="2019-11-13T11:17:00Z">
          <w:pPr/>
        </w:pPrChange>
      </w:pPr>
      <w:r>
        <w:rPr>
          <w:lang w:val="en-US"/>
        </w:rPr>
        <w:t>Now let’s collect some data!!</w:t>
      </w:r>
    </w:p>
    <w:p w14:paraId="706761D3" w14:textId="70F101D3" w:rsidR="00B06921" w:rsidRDefault="008E4C96" w:rsidP="00247ECF">
      <w:pPr>
        <w:rPr>
          <w:lang w:val="en-US"/>
        </w:rPr>
        <w:pPrChange w:id="164" w:author="Magda Altmann" w:date="2019-11-13T11:17:00Z">
          <w:pPr/>
        </w:pPrChange>
      </w:pPr>
      <w:del w:id="165" w:author="Magda Altmann" w:date="2019-11-13T11:14:00Z">
        <w:r w:rsidDel="005A5C11">
          <w:rPr>
            <w:lang w:val="en-US"/>
          </w:rPr>
          <w:delText xml:space="preserve">All </w:delText>
        </w:r>
      </w:del>
      <w:ins w:id="166" w:author="Magda Altmann" w:date="2019-11-13T11:14:00Z">
        <w:r w:rsidR="005A5C11">
          <w:rPr>
            <w:lang w:val="en-US"/>
          </w:rPr>
          <w:t xml:space="preserve">This time, you just need </w:t>
        </w:r>
      </w:ins>
      <w:del w:id="167" w:author="Magda Altmann" w:date="2019-11-13T11:14:00Z">
        <w:r w:rsidDel="005A5C11">
          <w:rPr>
            <w:lang w:val="en-US"/>
          </w:rPr>
          <w:delText xml:space="preserve">that’s required is </w:delText>
        </w:r>
      </w:del>
      <w:r>
        <w:rPr>
          <w:lang w:val="en-US"/>
        </w:rPr>
        <w:t>to fixate</w:t>
      </w:r>
      <w:r w:rsidR="00E3139C">
        <w:rPr>
          <w:lang w:val="en-US"/>
        </w:rPr>
        <w:t xml:space="preserve"> the cross</w:t>
      </w:r>
      <w:r>
        <w:rPr>
          <w:lang w:val="en-US"/>
        </w:rPr>
        <w:t xml:space="preserve">.  </w:t>
      </w:r>
    </w:p>
    <w:p w14:paraId="0A68EBDC" w14:textId="762D1E1A" w:rsidR="00B06921" w:rsidRDefault="00B06921" w:rsidP="00247ECF">
      <w:pPr>
        <w:rPr>
          <w:lang w:val="en-US"/>
        </w:rPr>
        <w:pPrChange w:id="168" w:author="Magda Altmann" w:date="2019-11-13T11:17:00Z">
          <w:pPr/>
        </w:pPrChange>
      </w:pPr>
    </w:p>
    <w:p w14:paraId="3BE8BAB7" w14:textId="5D9FC115" w:rsidR="00B06921" w:rsidRDefault="00595D06" w:rsidP="00247ECF">
      <w:pPr>
        <w:ind w:left="720"/>
        <w:rPr>
          <w:lang w:val="en-US"/>
        </w:rPr>
        <w:pPrChange w:id="169" w:author="Magda Altmann" w:date="2019-11-13T11:17:00Z">
          <w:pPr>
            <w:ind w:firstLine="720"/>
          </w:pPr>
        </w:pPrChange>
      </w:pPr>
      <w:r>
        <w:rPr>
          <w:lang w:val="en-US"/>
        </w:rPr>
        <w:t>Press XXX to continue …</w:t>
      </w:r>
    </w:p>
    <w:p w14:paraId="17BE3129" w14:textId="77777777" w:rsidR="00595D06" w:rsidRDefault="00595D06" w:rsidP="00247ECF">
      <w:pPr>
        <w:rPr>
          <w:lang w:val="en-US"/>
        </w:rPr>
      </w:pPr>
    </w:p>
    <w:p w14:paraId="260FEF67" w14:textId="40A5125C" w:rsidR="00595D06" w:rsidRDefault="00595D06" w:rsidP="00247ECF">
      <w:pPr>
        <w:rPr>
          <w:lang w:val="en-US"/>
        </w:rPr>
        <w:pPrChange w:id="170" w:author="Magda Altmann" w:date="2019-11-13T11:17:00Z">
          <w:pPr/>
        </w:pPrChange>
      </w:pPr>
      <w:r>
        <w:rPr>
          <w:lang w:val="en-US"/>
        </w:rPr>
        <w:t>[Localizer]</w:t>
      </w:r>
    </w:p>
    <w:p w14:paraId="12A964CB" w14:textId="078C81E9" w:rsidR="00B06921" w:rsidRDefault="00B06921" w:rsidP="00247ECF">
      <w:pPr>
        <w:rPr>
          <w:lang w:val="en-US"/>
        </w:rPr>
        <w:pPrChange w:id="171" w:author="Magda Altmann" w:date="2019-11-13T11:17:00Z">
          <w:pPr/>
        </w:pPrChange>
      </w:pPr>
    </w:p>
    <w:p w14:paraId="34608A08" w14:textId="0B08B880" w:rsidR="00B06921" w:rsidRDefault="009A4DC8" w:rsidP="00247ECF">
      <w:pPr>
        <w:jc w:val="center"/>
        <w:rPr>
          <w:lang w:val="en-US"/>
        </w:rPr>
        <w:pPrChange w:id="172" w:author="Magda Altmann" w:date="2019-11-13T11:17:00Z">
          <w:pPr/>
        </w:pPrChange>
      </w:pPr>
      <w:r>
        <w:rPr>
          <w:lang w:val="en-US"/>
        </w:rPr>
        <w:t>FANTASTIC!!</w:t>
      </w:r>
      <w:ins w:id="173" w:author="Magda Altmann" w:date="2019-11-13T11:12:00Z">
        <w:r w:rsidR="005A5C11">
          <w:rPr>
            <w:lang w:val="en-US"/>
          </w:rPr>
          <w:t xml:space="preserve"> You just </w:t>
        </w:r>
      </w:ins>
      <w:ins w:id="174" w:author="Magda Altmann" w:date="2019-11-13T11:13:00Z">
        <w:r w:rsidR="005A5C11">
          <w:rPr>
            <w:lang w:val="en-US"/>
          </w:rPr>
          <w:t>earned ´</w:t>
        </w:r>
        <w:proofErr w:type="gramStart"/>
        <w:r w:rsidR="005A5C11">
          <w:rPr>
            <w:lang w:val="en-US"/>
          </w:rPr>
          <w:t>1 .</w:t>
        </w:r>
        <w:proofErr w:type="gramEnd"/>
        <w:r w:rsidR="005A5C11">
          <w:rPr>
            <w:lang w:val="en-US"/>
          </w:rPr>
          <w:t xml:space="preserve"> In this experiment, you can earn</w:t>
        </w:r>
      </w:ins>
    </w:p>
    <w:p w14:paraId="0CD869E8" w14:textId="6563A705" w:rsidR="006345D8" w:rsidRDefault="006345D8" w:rsidP="00247ECF">
      <w:pPr>
        <w:rPr>
          <w:lang w:val="en-US"/>
        </w:rPr>
      </w:pPr>
    </w:p>
    <w:p w14:paraId="3B0B5E6E" w14:textId="7FE97A72" w:rsidR="006345D8" w:rsidRDefault="000C6E47" w:rsidP="00247ECF">
      <w:pPr>
        <w:rPr>
          <w:lang w:val="en-US"/>
        </w:rPr>
      </w:pPr>
      <w:r>
        <w:rPr>
          <w:lang w:val="en-US"/>
        </w:rPr>
        <w:lastRenderedPageBreak/>
        <w:t>Now let’s try something a bit more interesting!!</w:t>
      </w:r>
    </w:p>
    <w:p w14:paraId="3B0B619F" w14:textId="3EACF47E" w:rsidR="000C6E47" w:rsidRDefault="000C6E47" w:rsidP="00247ECF">
      <w:pPr>
        <w:rPr>
          <w:lang w:val="en-US"/>
        </w:rPr>
      </w:pPr>
    </w:p>
    <w:p w14:paraId="0C2C568D" w14:textId="77777777" w:rsidR="000C6E47" w:rsidRPr="00A41069" w:rsidRDefault="000C6E47" w:rsidP="00247ECF">
      <w:pPr>
        <w:rPr>
          <w:lang w:val="en-US"/>
        </w:rPr>
      </w:pPr>
    </w:p>
    <w:sectPr w:rsidR="000C6E47" w:rsidRPr="00A41069" w:rsidSect="00915F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3114B"/>
    <w:multiLevelType w:val="hybridMultilevel"/>
    <w:tmpl w:val="80DE2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12BED"/>
    <w:multiLevelType w:val="hybridMultilevel"/>
    <w:tmpl w:val="925EAE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gda Altmann">
    <w15:presenceInfo w15:providerId="Windows Live" w15:userId="0041b2a1ae51ad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44"/>
    <w:rsid w:val="000C6E47"/>
    <w:rsid w:val="0024288E"/>
    <w:rsid w:val="00247ECF"/>
    <w:rsid w:val="003B4674"/>
    <w:rsid w:val="003F58BD"/>
    <w:rsid w:val="004701CC"/>
    <w:rsid w:val="004E61AA"/>
    <w:rsid w:val="0050774E"/>
    <w:rsid w:val="00515199"/>
    <w:rsid w:val="00552D38"/>
    <w:rsid w:val="00595D06"/>
    <w:rsid w:val="005A5C11"/>
    <w:rsid w:val="005D3419"/>
    <w:rsid w:val="006345D8"/>
    <w:rsid w:val="006645FC"/>
    <w:rsid w:val="00676AC9"/>
    <w:rsid w:val="00770083"/>
    <w:rsid w:val="008101B1"/>
    <w:rsid w:val="00832B77"/>
    <w:rsid w:val="008E4C96"/>
    <w:rsid w:val="00915F20"/>
    <w:rsid w:val="00916A75"/>
    <w:rsid w:val="009A4DC8"/>
    <w:rsid w:val="00A41069"/>
    <w:rsid w:val="00A43250"/>
    <w:rsid w:val="00A568FB"/>
    <w:rsid w:val="00B06921"/>
    <w:rsid w:val="00B2548F"/>
    <w:rsid w:val="00C55558"/>
    <w:rsid w:val="00CF400C"/>
    <w:rsid w:val="00D968DE"/>
    <w:rsid w:val="00DA4E6D"/>
    <w:rsid w:val="00DE521B"/>
    <w:rsid w:val="00E27056"/>
    <w:rsid w:val="00E3139C"/>
    <w:rsid w:val="00E514C1"/>
    <w:rsid w:val="00E74044"/>
    <w:rsid w:val="00E75F04"/>
    <w:rsid w:val="00F8715A"/>
    <w:rsid w:val="00F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B6AEE"/>
  <w15:chartTrackingRefBased/>
  <w15:docId w15:val="{9215CD9A-1B67-4742-961F-DD5F531D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0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8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B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Altmann</dc:creator>
  <cp:keywords/>
  <dc:description/>
  <cp:lastModifiedBy>Magda Altmann</cp:lastModifiedBy>
  <cp:revision>33</cp:revision>
  <dcterms:created xsi:type="dcterms:W3CDTF">2019-11-04T13:58:00Z</dcterms:created>
  <dcterms:modified xsi:type="dcterms:W3CDTF">2019-11-13T10:34:00Z</dcterms:modified>
</cp:coreProperties>
</file>